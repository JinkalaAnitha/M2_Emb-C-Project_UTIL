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6"/>
          <w:szCs w:val="56"/>
        </w:rPr>
      </w:pPr>
      <w:bookmarkStart w:colFirst="0" w:colLast="0" w:name="_phxjo4be10bo" w:id="0"/>
      <w:bookmarkEnd w:id="0"/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sz w:val="56"/>
          <w:szCs w:val="56"/>
          <w:rtl w:val="0"/>
        </w:rPr>
        <w:t xml:space="preserve"> </w:t>
      </w:r>
      <w:r w:rsidDel="00000000" w:rsidR="00000000" w:rsidRPr="00000000">
        <w:rPr>
          <w:b w:val="1"/>
          <w:sz w:val="56"/>
          <w:szCs w:val="56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      : Jinkala Anitha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Mobile No: 8919593122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ID    : </w:t>
      </w:r>
      <w:del w:author="Anitha Jinkala" w:id="0" w:date="2021-10-24T14:53:50Z">
        <w:r w:rsidDel="00000000" w:rsidR="00000000" w:rsidRPr="00000000">
          <w:fldChar w:fldCharType="begin"/>
        </w:r>
        <w:r w:rsidDel="00000000" w:rsidR="00000000" w:rsidRPr="00000000">
          <w:delInstrText xml:space="preserve">HYPERLINK "mailto:anitajinkala@gmail.com"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anitajinkala@gmail.com</w:delText>
        </w:r>
        <w:r w:rsidDel="00000000" w:rsidR="00000000" w:rsidRPr="00000000">
          <w:fldChar w:fldCharType="end"/>
        </w:r>
      </w:del>
      <w:ins w:author="Anitha Jinkala" w:id="0" w:date="2021-10-24T14:53:50Z">
        <w:r w:rsidDel="00000000" w:rsidR="00000000" w:rsidRPr="00000000">
          <w:fldChar w:fldCharType="begin"/>
        </w:r>
        <w:r w:rsidDel="00000000" w:rsidR="00000000" w:rsidRPr="00000000">
          <w:instrText xml:space="preserve">HYPERLINK "mailto:anitajinkala@gmail.com"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t xml:space="preserve">anitajinkala@gmail.com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  <w:rPrChange w:author="Anitha Jinkala" w:id="1" w:date="2021-10-24T14:52:40Z">
            <w:rPr/>
          </w:rPrChange>
        </w:rPr>
      </w:pPr>
      <w:r w:rsidDel="00000000" w:rsidR="00000000" w:rsidRPr="00000000">
        <w:rPr>
          <w:rtl w:val="0"/>
        </w:rPr>
        <w:t xml:space="preserve">Linkedin    :</w:t>
      </w:r>
      <w:r w:rsidDel="00000000" w:rsidR="00000000" w:rsidRPr="00000000">
        <w:rPr>
          <w:u w:val="single"/>
          <w:rtl w:val="0"/>
          <w:rPrChange w:author="Anitha Jinkala" w:id="1" w:date="2021-10-24T14:52:40Z">
            <w:rPr/>
          </w:rPrChange>
        </w:rPr>
        <w:t xml:space="preserve"> https://www.linkedin.com/in/anitha-jinkala-4a7183222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hyperlink r:id="rId6">
        <w:r w:rsidDel="00000000" w:rsidR="00000000" w:rsidRPr="00000000">
          <w:rPr>
            <w:b w:val="1"/>
            <w:sz w:val="32"/>
            <w:szCs w:val="32"/>
            <w:shd w:fill="a4c2f4" w:val="clear"/>
            <w:rtl w:val="0"/>
          </w:rPr>
          <w:t xml:space="preserve">CAREER OBJECTIVE: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To work for an organization which provides me the opportunity to improve my skills and knowledge to grow along with the organization objective.</w:t>
      </w:r>
    </w:p>
    <w:p w:rsidR="00000000" w:rsidDel="00000000" w:rsidP="00000000" w:rsidRDefault="00000000" w:rsidRPr="00000000" w14:paraId="00000008">
      <w:pPr>
        <w:pStyle w:val="Title"/>
        <w:rPr>
          <w:sz w:val="40"/>
          <w:szCs w:val="40"/>
        </w:rPr>
      </w:pPr>
      <w:bookmarkStart w:colFirst="0" w:colLast="0" w:name="_y4eerz1o8khw" w:id="1"/>
      <w:bookmarkEnd w:id="1"/>
      <w:r w:rsidDel="00000000" w:rsidR="00000000" w:rsidRPr="00000000">
        <w:rPr>
          <w:b w:val="1"/>
          <w:sz w:val="30"/>
          <w:szCs w:val="30"/>
          <w:shd w:fill="a4c2f4" w:val="clear"/>
          <w:rtl w:val="0"/>
        </w:rPr>
        <w:t xml:space="preserve">EDUCATIONAL QUALIFICATION:</w:t>
      </w:r>
      <w:r w:rsidDel="00000000" w:rsidR="00000000" w:rsidRPr="00000000">
        <w:rPr>
          <w:b w:val="1"/>
          <w:sz w:val="40"/>
          <w:szCs w:val="40"/>
          <w:shd w:fill="c9daf8" w:val="clear"/>
          <w:rtl w:val="0"/>
        </w:rPr>
        <w:t xml:space="preserve">  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575"/>
        <w:gridCol w:w="1515"/>
        <w:gridCol w:w="1125"/>
        <w:gridCol w:w="1575"/>
        <w:tblGridChange w:id="0">
          <w:tblGrid>
            <w:gridCol w:w="2025"/>
            <w:gridCol w:w="1575"/>
            <w:gridCol w:w="1515"/>
            <w:gridCol w:w="1125"/>
            <w:gridCol w:w="157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QUALIFICATION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BOARD/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GRADE/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OF MARKS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Bachelor of Technology(ECE)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 Mittapalli Institute of Technology for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JNTUK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(Kakinada)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NRI Vidya Junior 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of Intermediate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ZPH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of Secondary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</w:tr>
    </w:tbl>
    <w:p w:rsidR="00000000" w:rsidDel="00000000" w:rsidP="00000000" w:rsidRDefault="00000000" w:rsidRPr="00000000" w14:paraId="00000023">
      <w:pPr>
        <w:pStyle w:val="Title"/>
        <w:rPr>
          <w:b w:val="1"/>
          <w:sz w:val="32"/>
          <w:szCs w:val="32"/>
          <w:shd w:fill="a4c2f4" w:val="clear"/>
        </w:rPr>
      </w:pPr>
      <w:bookmarkStart w:colFirst="0" w:colLast="0" w:name="_gc8oj877qene" w:id="2"/>
      <w:bookmarkEnd w:id="2"/>
      <w:r w:rsidDel="00000000" w:rsidR="00000000" w:rsidRPr="00000000">
        <w:rPr>
          <w:b w:val="1"/>
          <w:sz w:val="32"/>
          <w:szCs w:val="32"/>
          <w:shd w:fill="a4c2f4" w:val="clear"/>
          <w:rtl w:val="0"/>
        </w:rPr>
        <w:t xml:space="preserve">TECHNICAL SKILLS: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 C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Scripting language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Basics of CSS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ind w:left="0" w:firstLine="0"/>
        <w:rPr>
          <w:b w:val="1"/>
          <w:sz w:val="32"/>
          <w:szCs w:val="32"/>
          <w:shd w:fill="a4c2f4" w:val="clear"/>
        </w:rPr>
      </w:pPr>
      <w:bookmarkStart w:colFirst="0" w:colLast="0" w:name="_a9u0n3cj5ud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ind w:left="0" w:firstLine="0"/>
        <w:rPr>
          <w:b w:val="1"/>
          <w:sz w:val="32"/>
          <w:szCs w:val="32"/>
          <w:shd w:fill="a4c2f4" w:val="clear"/>
        </w:rPr>
      </w:pPr>
      <w:bookmarkStart w:colFirst="0" w:colLast="0" w:name="_5kyhztjkvldl" w:id="4"/>
      <w:bookmarkEnd w:id="4"/>
      <w:r w:rsidDel="00000000" w:rsidR="00000000" w:rsidRPr="00000000">
        <w:rPr>
          <w:b w:val="1"/>
          <w:sz w:val="32"/>
          <w:szCs w:val="32"/>
          <w:shd w:fill="a4c2f4" w:val="clear"/>
          <w:rtl w:val="0"/>
        </w:rPr>
        <w:t xml:space="preserve">ACHIEVEMENTS: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Achieved a certificate in Drawing at the event of National Voters Day celebrations.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Achieved a certificate in Essay Writing which was organized by the Forest Department on the event of International Tiger Day.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got a participation certificate in Quiz at college events.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Actively participated in the NSS program</w:t>
      </w:r>
    </w:p>
    <w:p w:rsidR="00000000" w:rsidDel="00000000" w:rsidP="00000000" w:rsidRDefault="00000000" w:rsidRPr="00000000" w14:paraId="0000002E">
      <w:pPr>
        <w:pStyle w:val="Title"/>
        <w:rPr>
          <w:b w:val="1"/>
          <w:sz w:val="32"/>
          <w:szCs w:val="32"/>
          <w:shd w:fill="a4c2f4" w:val="clear"/>
        </w:rPr>
      </w:pPr>
      <w:bookmarkStart w:colFirst="0" w:colLast="0" w:name="_m8v7jb6dihjx" w:id="5"/>
      <w:bookmarkEnd w:id="5"/>
      <w:r w:rsidDel="00000000" w:rsidR="00000000" w:rsidRPr="00000000">
        <w:rPr>
          <w:b w:val="1"/>
          <w:sz w:val="32"/>
          <w:szCs w:val="32"/>
          <w:shd w:fill="a4c2f4" w:val="clear"/>
          <w:rtl w:val="0"/>
        </w:rPr>
        <w:t xml:space="preserve">PERSONAL DETAILS: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NAME                            : Anitha Jinkala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DATE OF BIRTH            : 12 Oct 2000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FATHER’S NAME          : Hanimi Reddy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NATIONALITY               : INDIAN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LANGUAGES KNOWN  : Telugu,English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ADDRESS                      : D-NO 7-29/1,Mittamidepalle,Sirigiripadu,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                Veldurthi Mandal,Guntur District.</w:t>
      </w:r>
    </w:p>
    <w:p w:rsidR="00000000" w:rsidDel="00000000" w:rsidP="00000000" w:rsidRDefault="00000000" w:rsidRPr="00000000" w14:paraId="00000036">
      <w:pPr>
        <w:pStyle w:val="Title"/>
        <w:rPr>
          <w:b w:val="1"/>
          <w:sz w:val="32"/>
          <w:szCs w:val="32"/>
          <w:shd w:fill="a4c2f4" w:val="clear"/>
        </w:rPr>
      </w:pPr>
      <w:bookmarkStart w:colFirst="0" w:colLast="0" w:name="_q97wx0yfdzrc" w:id="6"/>
      <w:bookmarkEnd w:id="6"/>
      <w:r w:rsidDel="00000000" w:rsidR="00000000" w:rsidRPr="00000000">
        <w:rPr>
          <w:b w:val="1"/>
          <w:sz w:val="32"/>
          <w:szCs w:val="32"/>
          <w:shd w:fill="a4c2f4" w:val="clear"/>
          <w:rtl w:val="0"/>
        </w:rPr>
        <w:t xml:space="preserve">DECLARATION: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I hereby declare that the information furnished above is true to the best of my knowledge.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SIRIGIRIPADU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DATE:24-10-2021                                                                                      J.Anitha</w:t>
      </w:r>
      <w:r w:rsidDel="00000000" w:rsidR="00000000" w:rsidRPr="00000000">
        <w:rPr>
          <w:rtl w:val="0"/>
        </w:rPr>
      </w:r>
    </w:p>
    <w:sectPr>
      <w:footerReference r:id="rId7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nitha-jinkala-4a7183222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